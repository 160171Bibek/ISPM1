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AB1D4" w14:textId="77777777" w:rsidR="00E84450" w:rsidRDefault="00843A51" w:rsidP="008062BA">
      <w:pPr>
        <w:pStyle w:val="Heading1"/>
        <w:spacing w:line="360" w:lineRule="auto"/>
      </w:pPr>
      <w:r>
        <w:t>Group members:</w:t>
      </w:r>
    </w:p>
    <w:p w14:paraId="5DE4E4A9" w14:textId="77777777" w:rsidR="00843A51" w:rsidRDefault="00843A51" w:rsidP="008062BA">
      <w:pPr>
        <w:pStyle w:val="ListParagraph"/>
        <w:numPr>
          <w:ilvl w:val="0"/>
          <w:numId w:val="1"/>
        </w:numPr>
        <w:spacing w:line="360" w:lineRule="auto"/>
      </w:pPr>
      <w:r>
        <w:t xml:space="preserve">Sabin </w:t>
      </w:r>
      <w:proofErr w:type="spellStart"/>
      <w:r>
        <w:t>Lohani</w:t>
      </w:r>
      <w:proofErr w:type="spellEnd"/>
      <w:r>
        <w:t xml:space="preserve"> – 102965</w:t>
      </w:r>
    </w:p>
    <w:p w14:paraId="31250EA6" w14:textId="77777777" w:rsidR="00843A51" w:rsidRDefault="00843A51" w:rsidP="008062BA">
      <w:pPr>
        <w:pStyle w:val="ListParagraph"/>
        <w:numPr>
          <w:ilvl w:val="0"/>
          <w:numId w:val="1"/>
        </w:numPr>
        <w:spacing w:line="360" w:lineRule="auto"/>
      </w:pPr>
      <w:r>
        <w:t xml:space="preserve">Bibek Singh </w:t>
      </w:r>
      <w:proofErr w:type="spellStart"/>
      <w:r>
        <w:t>Rokka</w:t>
      </w:r>
      <w:proofErr w:type="spellEnd"/>
      <w:r>
        <w:t xml:space="preserve"> – 160171</w:t>
      </w:r>
    </w:p>
    <w:p w14:paraId="75AFB551" w14:textId="77777777" w:rsidR="00843A51" w:rsidRDefault="00843A51" w:rsidP="008062BA">
      <w:pPr>
        <w:pStyle w:val="ListParagraph"/>
        <w:numPr>
          <w:ilvl w:val="0"/>
          <w:numId w:val="1"/>
        </w:numPr>
        <w:spacing w:line="360" w:lineRule="auto"/>
      </w:pPr>
      <w:r>
        <w:t>Ngoc Nga Ngo – 102195</w:t>
      </w:r>
    </w:p>
    <w:p w14:paraId="70CBDB69" w14:textId="77777777" w:rsidR="00843A51" w:rsidRDefault="00843A51" w:rsidP="008062BA">
      <w:pPr>
        <w:pStyle w:val="ListParagraph"/>
        <w:numPr>
          <w:ilvl w:val="0"/>
          <w:numId w:val="1"/>
        </w:numPr>
        <w:spacing w:line="360" w:lineRule="auto"/>
      </w:pPr>
      <w:proofErr w:type="spellStart"/>
      <w:r>
        <w:t>Thi</w:t>
      </w:r>
      <w:proofErr w:type="spellEnd"/>
      <w:r>
        <w:t xml:space="preserve"> Thuy Duong Nguyen – 170102</w:t>
      </w:r>
    </w:p>
    <w:p w14:paraId="57AD3611" w14:textId="77777777" w:rsidR="00811C7D" w:rsidRDefault="00811C7D" w:rsidP="008062BA">
      <w:pPr>
        <w:pStyle w:val="ListParagraph"/>
        <w:numPr>
          <w:ilvl w:val="0"/>
          <w:numId w:val="1"/>
        </w:numPr>
        <w:spacing w:line="360" w:lineRule="auto"/>
      </w:pPr>
      <w:proofErr w:type="spellStart"/>
      <w:r>
        <w:t>Abhishes</w:t>
      </w:r>
      <w:proofErr w:type="spellEnd"/>
      <w:r>
        <w:t xml:space="preserve"> Thapa </w:t>
      </w:r>
      <w:r w:rsidR="005E2520">
        <w:t>–</w:t>
      </w:r>
      <w:r>
        <w:t xml:space="preserve"> 170112</w:t>
      </w:r>
    </w:p>
    <w:p w14:paraId="2B000BCF" w14:textId="77777777" w:rsidR="005E2520" w:rsidRDefault="005E2520" w:rsidP="005E2520">
      <w:pPr>
        <w:pStyle w:val="Heading1"/>
        <w:spacing w:line="360" w:lineRule="auto"/>
      </w:pPr>
      <w:r>
        <w:t xml:space="preserve">Client information: </w:t>
      </w:r>
    </w:p>
    <w:p w14:paraId="3BD1D1AD" w14:textId="77777777" w:rsidR="005E2520" w:rsidRPr="00DF7450" w:rsidRDefault="005E2520" w:rsidP="005E2520">
      <w:pPr>
        <w:spacing w:line="360" w:lineRule="auto"/>
        <w:rPr>
          <w:b/>
          <w:i/>
        </w:rPr>
      </w:pPr>
      <w:proofErr w:type="spellStart"/>
      <w:r w:rsidRPr="00DF7450">
        <w:rPr>
          <w:b/>
          <w:i/>
        </w:rPr>
        <w:t>Turka</w:t>
      </w:r>
      <w:proofErr w:type="spellEnd"/>
      <w:r w:rsidRPr="00DF7450">
        <w:rPr>
          <w:b/>
          <w:i/>
        </w:rPr>
        <w:t xml:space="preserve"> Café, Meze, Bar</w:t>
      </w:r>
    </w:p>
    <w:p w14:paraId="7B65ACA4" w14:textId="77777777" w:rsidR="005E2520" w:rsidRPr="00DF7450" w:rsidRDefault="005E2520" w:rsidP="005E2520">
      <w:pPr>
        <w:spacing w:line="360" w:lineRule="auto"/>
      </w:pPr>
      <w:r w:rsidRPr="008062BA">
        <w:rPr>
          <w:u w:val="single"/>
        </w:rPr>
        <w:t>General Manager</w:t>
      </w:r>
      <w:r>
        <w:t xml:space="preserve">: </w:t>
      </w:r>
      <w:r w:rsidRPr="00DF7450">
        <w:t xml:space="preserve">Alex </w:t>
      </w:r>
      <w:proofErr w:type="spellStart"/>
      <w:r w:rsidRPr="00DF7450">
        <w:t>Buharali</w:t>
      </w:r>
      <w:proofErr w:type="spellEnd"/>
      <w:r w:rsidRPr="00DF7450">
        <w:t xml:space="preserve"> </w:t>
      </w:r>
    </w:p>
    <w:p w14:paraId="069D04C5" w14:textId="77777777" w:rsidR="005E2520" w:rsidRDefault="005E2520" w:rsidP="005E2520">
      <w:pPr>
        <w:spacing w:line="360" w:lineRule="auto"/>
      </w:pPr>
      <w:r w:rsidRPr="008062BA">
        <w:rPr>
          <w:u w:val="single"/>
        </w:rPr>
        <w:t>Phone number</w:t>
      </w:r>
      <w:r>
        <w:t>: 0424 44 71 54 (1 pm to 3 pm)</w:t>
      </w:r>
    </w:p>
    <w:p w14:paraId="50CCB057" w14:textId="77777777" w:rsidR="005E2520" w:rsidRDefault="005E2520" w:rsidP="005E2520">
      <w:pPr>
        <w:spacing w:line="360" w:lineRule="auto"/>
      </w:pPr>
      <w:r w:rsidRPr="008062BA">
        <w:rPr>
          <w:u w:val="single"/>
        </w:rPr>
        <w:t>Email</w:t>
      </w:r>
      <w:r>
        <w:t xml:space="preserve">: </w:t>
      </w:r>
      <w:hyperlink r:id="rId6" w:history="1">
        <w:r w:rsidRPr="003F2B89">
          <w:rPr>
            <w:rStyle w:val="Hyperlink"/>
          </w:rPr>
          <w:t>alex@turka.com.au</w:t>
        </w:r>
      </w:hyperlink>
      <w:r>
        <w:t xml:space="preserve">  (anytime)</w:t>
      </w:r>
    </w:p>
    <w:p w14:paraId="5795CAFA" w14:textId="77777777" w:rsidR="005E2520" w:rsidRDefault="005E2520" w:rsidP="005E2520">
      <w:pPr>
        <w:spacing w:line="360" w:lineRule="auto"/>
      </w:pPr>
      <w:r w:rsidRPr="008062BA">
        <w:rPr>
          <w:u w:val="single"/>
        </w:rPr>
        <w:t>Address</w:t>
      </w:r>
      <w:r>
        <w:t>: 8 Willoughby Road / 425 Pacific Highway CROWS NEST 2065 NSW</w:t>
      </w:r>
    </w:p>
    <w:p w14:paraId="2898BCB4" w14:textId="77777777" w:rsidR="005E2520" w:rsidRDefault="005E2520" w:rsidP="005E2520">
      <w:pPr>
        <w:spacing w:line="360" w:lineRule="auto"/>
      </w:pPr>
      <w:r w:rsidRPr="008062BA">
        <w:rPr>
          <w:u w:val="single"/>
        </w:rPr>
        <w:t>Website</w:t>
      </w:r>
      <w:r>
        <w:t xml:space="preserve">: </w:t>
      </w:r>
      <w:hyperlink r:id="rId7" w:history="1">
        <w:r w:rsidRPr="003F2B89">
          <w:rPr>
            <w:rStyle w:val="Hyperlink"/>
          </w:rPr>
          <w:t>www.turka.com.au</w:t>
        </w:r>
      </w:hyperlink>
      <w:r>
        <w:t xml:space="preserve"> </w:t>
      </w:r>
    </w:p>
    <w:p w14:paraId="068BFDBE" w14:textId="77777777" w:rsidR="00843A51" w:rsidRDefault="00843A51" w:rsidP="008062BA">
      <w:pPr>
        <w:pStyle w:val="Heading1"/>
        <w:spacing w:line="360" w:lineRule="auto"/>
      </w:pPr>
      <w:r>
        <w:t xml:space="preserve">Project plan: </w:t>
      </w:r>
    </w:p>
    <w:p w14:paraId="439205EA" w14:textId="77777777" w:rsidR="00843A51" w:rsidRDefault="00843A51" w:rsidP="008062BA">
      <w:pPr>
        <w:spacing w:line="360" w:lineRule="auto"/>
      </w:pPr>
      <w:r>
        <w:t xml:space="preserve">Stock management and employee roster system. </w:t>
      </w:r>
    </w:p>
    <w:p w14:paraId="53F9BC12" w14:textId="77777777" w:rsidR="005E2520" w:rsidRPr="00532CCC" w:rsidRDefault="005E2520" w:rsidP="005E2520">
      <w:pPr>
        <w:pStyle w:val="NormalWeb"/>
        <w:spacing w:before="0" w:beforeAutospacing="0" w:after="0" w:afterAutospacing="0"/>
        <w:rPr>
          <w:rFonts w:asciiTheme="minorHAnsi" w:hAnsiTheme="minorHAnsi" w:cstheme="minorHAnsi"/>
          <w:i/>
          <w:sz w:val="22"/>
          <w:szCs w:val="22"/>
        </w:rPr>
      </w:pPr>
      <w:proofErr w:type="spellStart"/>
      <w:r>
        <w:rPr>
          <w:rFonts w:ascii="Calibri" w:hAnsi="Calibri" w:cs="Calibri"/>
          <w:sz w:val="22"/>
          <w:szCs w:val="22"/>
        </w:rPr>
        <w:t>Turka</w:t>
      </w:r>
      <w:proofErr w:type="spellEnd"/>
      <w:r>
        <w:rPr>
          <w:rFonts w:ascii="Calibri" w:hAnsi="Calibri" w:cs="Calibri"/>
          <w:sz w:val="22"/>
          <w:szCs w:val="22"/>
        </w:rPr>
        <w:t xml:space="preserve"> CAFÉ | MEZE| Bar</w:t>
      </w:r>
      <w:r>
        <w:rPr>
          <w:rFonts w:asciiTheme="minorHAnsi" w:hAnsiTheme="minorHAnsi" w:cstheme="minorHAnsi"/>
          <w:i/>
          <w:sz w:val="22"/>
          <w:szCs w:val="22"/>
        </w:rPr>
        <w:t xml:space="preserve">, </w:t>
      </w:r>
      <w:r w:rsidRPr="00532CCC">
        <w:rPr>
          <w:rFonts w:asciiTheme="minorHAnsi" w:hAnsiTheme="minorHAnsi" w:cstheme="minorHAnsi"/>
          <w:i/>
          <w:sz w:val="22"/>
          <w:szCs w:val="22"/>
        </w:rPr>
        <w:t xml:space="preserve">currently records the details of over </w:t>
      </w:r>
      <w:r>
        <w:rPr>
          <w:rFonts w:asciiTheme="minorHAnsi" w:hAnsiTheme="minorHAnsi" w:cstheme="minorHAnsi"/>
          <w:i/>
          <w:sz w:val="22"/>
          <w:szCs w:val="22"/>
        </w:rPr>
        <w:t>500</w:t>
      </w:r>
      <w:r w:rsidRPr="00532CCC">
        <w:rPr>
          <w:rFonts w:asciiTheme="minorHAnsi" w:hAnsiTheme="minorHAnsi" w:cstheme="minorHAnsi"/>
          <w:i/>
          <w:sz w:val="22"/>
          <w:szCs w:val="22"/>
        </w:rPr>
        <w:t xml:space="preserve"> assets (for example laptops, </w:t>
      </w:r>
      <w:r>
        <w:rPr>
          <w:rFonts w:asciiTheme="minorHAnsi" w:hAnsiTheme="minorHAnsi" w:cstheme="minorHAnsi"/>
          <w:i/>
          <w:sz w:val="22"/>
          <w:szCs w:val="22"/>
        </w:rPr>
        <w:t xml:space="preserve">POS </w:t>
      </w:r>
      <w:r w:rsidRPr="00532CCC">
        <w:rPr>
          <w:rFonts w:asciiTheme="minorHAnsi" w:hAnsiTheme="minorHAnsi" w:cstheme="minorHAnsi"/>
          <w:i/>
          <w:sz w:val="22"/>
          <w:szCs w:val="22"/>
        </w:rPr>
        <w:t xml:space="preserve">, </w:t>
      </w:r>
      <w:r>
        <w:rPr>
          <w:rFonts w:asciiTheme="minorHAnsi" w:hAnsiTheme="minorHAnsi" w:cstheme="minorHAnsi"/>
          <w:i/>
          <w:sz w:val="22"/>
          <w:szCs w:val="22"/>
        </w:rPr>
        <w:t>tables</w:t>
      </w:r>
      <w:r w:rsidRPr="00532CCC">
        <w:rPr>
          <w:rFonts w:asciiTheme="minorHAnsi" w:hAnsiTheme="minorHAnsi" w:cstheme="minorHAnsi"/>
          <w:i/>
          <w:sz w:val="22"/>
          <w:szCs w:val="22"/>
        </w:rPr>
        <w:t xml:space="preserve">, </w:t>
      </w:r>
      <w:r>
        <w:rPr>
          <w:rFonts w:asciiTheme="minorHAnsi" w:hAnsiTheme="minorHAnsi" w:cstheme="minorHAnsi"/>
          <w:i/>
          <w:sz w:val="22"/>
          <w:szCs w:val="22"/>
        </w:rPr>
        <w:t xml:space="preserve">drinks, foods, </w:t>
      </w:r>
      <w:r w:rsidRPr="00532CCC">
        <w:rPr>
          <w:rFonts w:asciiTheme="minorHAnsi" w:hAnsiTheme="minorHAnsi" w:cstheme="minorHAnsi"/>
          <w:i/>
          <w:sz w:val="22"/>
          <w:szCs w:val="22"/>
        </w:rPr>
        <w:t>printers and</w:t>
      </w:r>
      <w:r>
        <w:rPr>
          <w:rFonts w:asciiTheme="minorHAnsi" w:hAnsiTheme="minorHAnsi" w:cstheme="minorHAnsi"/>
          <w:i/>
          <w:sz w:val="22"/>
          <w:szCs w:val="22"/>
        </w:rPr>
        <w:t xml:space="preserve"> equipment’s</w:t>
      </w:r>
      <w:r w:rsidRPr="00532CCC">
        <w:rPr>
          <w:rFonts w:asciiTheme="minorHAnsi" w:hAnsiTheme="minorHAnsi" w:cstheme="minorHAnsi"/>
          <w:i/>
          <w:sz w:val="22"/>
          <w:szCs w:val="22"/>
        </w:rPr>
        <w:t>) in a variety of different asset registers. (multiple excel spreadsheets</w:t>
      </w:r>
      <w:r>
        <w:rPr>
          <w:rFonts w:asciiTheme="minorHAnsi" w:hAnsiTheme="minorHAnsi" w:cstheme="minorHAnsi"/>
          <w:i/>
          <w:sz w:val="22"/>
          <w:szCs w:val="22"/>
        </w:rPr>
        <w:t>, written notes and images</w:t>
      </w:r>
      <w:r w:rsidRPr="00532CCC">
        <w:rPr>
          <w:rFonts w:asciiTheme="minorHAnsi" w:hAnsiTheme="minorHAnsi" w:cstheme="minorHAnsi"/>
          <w:i/>
          <w:sz w:val="22"/>
          <w:szCs w:val="22"/>
        </w:rPr>
        <w:t>).</w:t>
      </w:r>
    </w:p>
    <w:p w14:paraId="2EB0E51E" w14:textId="77777777" w:rsidR="005E2520" w:rsidRDefault="005E2520" w:rsidP="005E2520">
      <w:pPr>
        <w:pStyle w:val="NormalWeb"/>
        <w:spacing w:before="0" w:beforeAutospacing="0" w:after="0" w:afterAutospacing="0"/>
        <w:rPr>
          <w:rFonts w:ascii="Calibri" w:hAnsi="Calibri" w:cs="Calibri"/>
          <w:sz w:val="22"/>
          <w:szCs w:val="22"/>
        </w:rPr>
      </w:pPr>
    </w:p>
    <w:p w14:paraId="53527CED" w14:textId="77777777" w:rsidR="005E2520" w:rsidRDefault="005E2520" w:rsidP="005E2520">
      <w:r>
        <w:t>A summary of the new system requirement is to:</w:t>
      </w:r>
    </w:p>
    <w:p w14:paraId="1E8F5F73" w14:textId="77777777" w:rsidR="005E2520" w:rsidRDefault="005E2520" w:rsidP="005E2520">
      <w:pPr>
        <w:pStyle w:val="ListParagraph"/>
        <w:numPr>
          <w:ilvl w:val="0"/>
          <w:numId w:val="15"/>
        </w:numPr>
        <w:spacing w:after="160" w:line="259" w:lineRule="auto"/>
      </w:pPr>
      <w:r>
        <w:t>Create a system where all records can be stored and maintained together</w:t>
      </w:r>
    </w:p>
    <w:p w14:paraId="7D4D7FF6" w14:textId="77777777" w:rsidR="005E2520" w:rsidRDefault="005E2520" w:rsidP="005E2520">
      <w:pPr>
        <w:pStyle w:val="ListParagraph"/>
        <w:numPr>
          <w:ilvl w:val="0"/>
          <w:numId w:val="15"/>
        </w:numPr>
        <w:spacing w:after="160" w:line="259" w:lineRule="auto"/>
      </w:pPr>
      <w:r>
        <w:t>Normalise the current data and create a new database</w:t>
      </w:r>
    </w:p>
    <w:p w14:paraId="2133019F" w14:textId="77777777" w:rsidR="005E2520" w:rsidRDefault="005E2520" w:rsidP="005E2520">
      <w:pPr>
        <w:pStyle w:val="ListParagraph"/>
        <w:numPr>
          <w:ilvl w:val="0"/>
          <w:numId w:val="15"/>
        </w:numPr>
        <w:spacing w:after="160" w:line="259" w:lineRule="auto"/>
      </w:pPr>
      <w:r>
        <w:t>Store the user change history</w:t>
      </w:r>
    </w:p>
    <w:p w14:paraId="3CD1F0FA" w14:textId="77777777" w:rsidR="005E2520" w:rsidRDefault="005E2520" w:rsidP="005E2520">
      <w:pPr>
        <w:pStyle w:val="ListParagraph"/>
        <w:numPr>
          <w:ilvl w:val="0"/>
          <w:numId w:val="15"/>
        </w:numPr>
        <w:spacing w:after="160" w:line="259" w:lineRule="auto"/>
      </w:pPr>
      <w:r>
        <w:t>Ensure consistency in data entry</w:t>
      </w:r>
    </w:p>
    <w:p w14:paraId="5D1673D8" w14:textId="77777777" w:rsidR="005E2520" w:rsidRDefault="005E2520" w:rsidP="005E2520">
      <w:pPr>
        <w:pStyle w:val="ListParagraph"/>
        <w:numPr>
          <w:ilvl w:val="0"/>
          <w:numId w:val="15"/>
        </w:numPr>
        <w:spacing w:after="160" w:line="259" w:lineRule="auto"/>
      </w:pPr>
      <w:r>
        <w:t>Handle concurrent users (</w:t>
      </w:r>
      <w:proofErr w:type="spellStart"/>
      <w:r>
        <w:t>eg</w:t>
      </w:r>
      <w:proofErr w:type="spellEnd"/>
      <w:r>
        <w:t xml:space="preserve"> manage record locking/lost updates etc)</w:t>
      </w:r>
    </w:p>
    <w:p w14:paraId="41671B2E" w14:textId="77777777" w:rsidR="005E2520" w:rsidRDefault="005E2520" w:rsidP="005E2520">
      <w:pPr>
        <w:pStyle w:val="ListParagraph"/>
        <w:numPr>
          <w:ilvl w:val="0"/>
          <w:numId w:val="15"/>
        </w:numPr>
        <w:spacing w:after="160" w:line="259" w:lineRule="auto"/>
      </w:pPr>
      <w:r>
        <w:t>Migrate existing data to the new solution</w:t>
      </w:r>
    </w:p>
    <w:p w14:paraId="2B8A9B43" w14:textId="77777777" w:rsidR="00843A51" w:rsidRDefault="00843A51" w:rsidP="008062BA">
      <w:pPr>
        <w:pStyle w:val="Heading1"/>
        <w:spacing w:line="360" w:lineRule="auto"/>
      </w:pPr>
      <w:r>
        <w:t xml:space="preserve">Client requirements: </w:t>
      </w:r>
    </w:p>
    <w:p w14:paraId="7F733439" w14:textId="4F1686CA" w:rsidR="00843A51" w:rsidRDefault="00843A51" w:rsidP="008062BA">
      <w:pPr>
        <w:pStyle w:val="ListParagraph"/>
        <w:numPr>
          <w:ilvl w:val="0"/>
          <w:numId w:val="3"/>
        </w:numPr>
        <w:spacing w:line="360" w:lineRule="auto"/>
        <w:rPr>
          <w:u w:val="single"/>
        </w:rPr>
      </w:pPr>
      <w:r w:rsidRPr="00DF7450">
        <w:rPr>
          <w:u w:val="single"/>
        </w:rPr>
        <w:t xml:space="preserve">Stock Management ( Drinks for Bar ) </w:t>
      </w:r>
      <w:ins w:id="0" w:author="Christopher D'Souza" w:date="2018-08-07T10:16:00Z">
        <w:r w:rsidR="002506B9">
          <w:rPr>
            <w:u w:val="single"/>
          </w:rPr>
          <w:t>What about employee r</w:t>
        </w:r>
      </w:ins>
      <w:ins w:id="1" w:author="Christopher D'Souza" w:date="2018-08-07T10:17:00Z">
        <w:r w:rsidR="002506B9">
          <w:rPr>
            <w:u w:val="single"/>
          </w:rPr>
          <w:t>oster system?</w:t>
        </w:r>
      </w:ins>
    </w:p>
    <w:p w14:paraId="01A77B94" w14:textId="77777777" w:rsidR="001F3CE5" w:rsidRPr="001F3CE5" w:rsidRDefault="001F3CE5" w:rsidP="001F3CE5">
      <w:pPr>
        <w:rPr>
          <w:b/>
        </w:rPr>
      </w:pPr>
      <w:r w:rsidRPr="001F3CE5">
        <w:rPr>
          <w:b/>
        </w:rPr>
        <w:t>Tracking Inventory software requirement specification</w:t>
      </w:r>
    </w:p>
    <w:p w14:paraId="113C7C77" w14:textId="77777777" w:rsidR="001F3CE5" w:rsidRPr="00F71443" w:rsidRDefault="001F3CE5" w:rsidP="001F3CE5">
      <w:pPr>
        <w:rPr>
          <w:b/>
        </w:rPr>
      </w:pPr>
      <w:commentRangeStart w:id="2"/>
      <w:r w:rsidRPr="00F71443">
        <w:rPr>
          <w:b/>
        </w:rPr>
        <w:t>Overview</w:t>
      </w:r>
      <w:commentRangeEnd w:id="2"/>
      <w:r w:rsidR="002506B9">
        <w:rPr>
          <w:rStyle w:val="CommentReference"/>
        </w:rPr>
        <w:commentReference w:id="2"/>
      </w:r>
      <w:r w:rsidRPr="00F71443">
        <w:rPr>
          <w:b/>
        </w:rPr>
        <w:t xml:space="preserve"> </w:t>
      </w:r>
    </w:p>
    <w:p w14:paraId="587F8E56" w14:textId="707D6631" w:rsidR="001F3CE5" w:rsidRDefault="001F3CE5" w:rsidP="001F3CE5">
      <w:r>
        <w:lastRenderedPageBreak/>
        <w:t>In today</w:t>
      </w:r>
      <w:ins w:id="3" w:author="Christopher D'Souza" w:date="2018-08-07T10:17:00Z">
        <w:r w:rsidR="002506B9">
          <w:t>’s</w:t>
        </w:r>
      </w:ins>
      <w:r>
        <w:t xml:space="preserve"> world, so many restaurants/bars </w:t>
      </w:r>
      <w:proofErr w:type="gramStart"/>
      <w:r>
        <w:t>have to</w:t>
      </w:r>
      <w:proofErr w:type="gramEnd"/>
      <w:r>
        <w:t xml:space="preserve"> shut down just after few months of operation. There are so many reasons behind the screen such as keeping too many inventories on hand, breakage, theft, staff scheduling and more.</w:t>
      </w:r>
    </w:p>
    <w:p w14:paraId="30846BEC" w14:textId="77777777" w:rsidR="001F3CE5" w:rsidRDefault="001F3CE5" w:rsidP="001F3CE5">
      <w:r>
        <w:t>In retail industry, by investing large amount of money that help changed entire face of industry, for example: Walmart is one of the first retail company investing to IT in order to keep track their inventory and merchandises data. However, in food sale industry, there is not as that easy to control all the stocks. Most of the usage depend on personal feel or calculation, it make thing harder to control the threshold level or the accuracy of standard deviation for stock.</w:t>
      </w:r>
    </w:p>
    <w:p w14:paraId="632D0377" w14:textId="77777777" w:rsidR="001F3CE5" w:rsidRDefault="001F3CE5" w:rsidP="001F3CE5">
      <w:r>
        <w:t xml:space="preserve">As the management, they can understand how important of time consuming for inventory. Many restaurants/bars spent a lot of their money for manual data entry for tracking inventory. It can cause human error, stock spoilage, wasting resources, etc. However, as small or family business they can’t invest much money to high quality software or they just not feel comfortable when working with new technologies.   </w:t>
      </w:r>
    </w:p>
    <w:p w14:paraId="50EAD80D" w14:textId="77777777" w:rsidR="00CC7E76" w:rsidRPr="00CC7E76" w:rsidRDefault="00CC7E76" w:rsidP="00CC7E76">
      <w:pPr>
        <w:rPr>
          <w:rFonts w:eastAsia="Times New Roman" w:cstheme="minorHAnsi"/>
          <w:color w:val="333333"/>
          <w:lang w:eastAsia="en-AU"/>
        </w:rPr>
      </w:pPr>
      <w:r w:rsidRPr="00CC7E76">
        <w:rPr>
          <w:rFonts w:eastAsia="Times New Roman" w:cstheme="minorHAnsi"/>
          <w:color w:val="333333"/>
          <w:lang w:eastAsia="en-AU"/>
        </w:rPr>
        <w:t>Stock management is important as it helps you to:</w:t>
      </w:r>
    </w:p>
    <w:p w14:paraId="5C6F532C" w14:textId="77777777" w:rsidR="00CC7E76" w:rsidRPr="00CC7E76" w:rsidRDefault="00CC7E76" w:rsidP="00CC7E76">
      <w:pPr>
        <w:numPr>
          <w:ilvl w:val="0"/>
          <w:numId w:val="16"/>
        </w:numPr>
        <w:rPr>
          <w:rFonts w:eastAsia="Times New Roman" w:cstheme="minorHAnsi"/>
          <w:color w:val="333333"/>
          <w:lang w:eastAsia="en-AU"/>
        </w:rPr>
      </w:pPr>
      <w:r w:rsidRPr="00CC7E76">
        <w:rPr>
          <w:rFonts w:eastAsia="Times New Roman" w:cstheme="minorHAnsi"/>
          <w:color w:val="333333"/>
          <w:lang w:eastAsia="en-AU"/>
        </w:rPr>
        <w:t>Keep the right goods and materials that customers want and that your business needs</w:t>
      </w:r>
    </w:p>
    <w:p w14:paraId="35D6A0C4" w14:textId="77777777" w:rsidR="00CC7E76" w:rsidRPr="00CC7E76" w:rsidRDefault="00CC7E76" w:rsidP="00CC7E76">
      <w:pPr>
        <w:numPr>
          <w:ilvl w:val="0"/>
          <w:numId w:val="16"/>
        </w:numPr>
        <w:rPr>
          <w:rFonts w:eastAsia="Times New Roman" w:cstheme="minorHAnsi"/>
          <w:color w:val="333333"/>
          <w:lang w:eastAsia="en-AU"/>
        </w:rPr>
      </w:pPr>
      <w:r w:rsidRPr="00CC7E76">
        <w:rPr>
          <w:rFonts w:eastAsia="Times New Roman" w:cstheme="minorHAnsi"/>
          <w:color w:val="333333"/>
          <w:lang w:eastAsia="en-AU"/>
        </w:rPr>
        <w:t>Stock goods that sell quickly</w:t>
      </w:r>
    </w:p>
    <w:p w14:paraId="05E25A9F" w14:textId="77777777" w:rsidR="00CC7E76" w:rsidRPr="00CC7E76" w:rsidRDefault="00CC7E76" w:rsidP="00CC7E76">
      <w:pPr>
        <w:numPr>
          <w:ilvl w:val="0"/>
          <w:numId w:val="16"/>
        </w:numPr>
        <w:rPr>
          <w:rFonts w:eastAsia="Times New Roman" w:cstheme="minorHAnsi"/>
          <w:color w:val="333333"/>
          <w:lang w:eastAsia="en-AU"/>
        </w:rPr>
      </w:pPr>
      <w:r w:rsidRPr="00CC7E76">
        <w:rPr>
          <w:rFonts w:eastAsia="Times New Roman" w:cstheme="minorHAnsi"/>
          <w:color w:val="333333"/>
          <w:lang w:eastAsia="en-AU"/>
        </w:rPr>
        <w:t>Keep the right amount of stock – not too much, nor too little</w:t>
      </w:r>
    </w:p>
    <w:p w14:paraId="57BB29F3" w14:textId="77777777" w:rsidR="00CC7E76" w:rsidRPr="00CC7E76" w:rsidRDefault="00CC7E76" w:rsidP="00CC7E76">
      <w:pPr>
        <w:numPr>
          <w:ilvl w:val="0"/>
          <w:numId w:val="16"/>
        </w:numPr>
        <w:rPr>
          <w:rFonts w:eastAsia="Times New Roman" w:cstheme="minorHAnsi"/>
          <w:color w:val="333333"/>
          <w:lang w:eastAsia="en-AU"/>
        </w:rPr>
      </w:pPr>
      <w:r w:rsidRPr="00CC7E76">
        <w:rPr>
          <w:rFonts w:eastAsia="Times New Roman" w:cstheme="minorHAnsi"/>
          <w:color w:val="333333"/>
          <w:lang w:eastAsia="en-AU"/>
        </w:rPr>
        <w:t>Prevent stock from being misplaced</w:t>
      </w:r>
    </w:p>
    <w:p w14:paraId="42454537" w14:textId="77777777" w:rsidR="00CC7E76" w:rsidRPr="00CC7E76" w:rsidRDefault="00CC7E76" w:rsidP="00CC7E76">
      <w:pPr>
        <w:numPr>
          <w:ilvl w:val="0"/>
          <w:numId w:val="16"/>
        </w:numPr>
        <w:rPr>
          <w:rFonts w:eastAsia="Times New Roman" w:cstheme="minorHAnsi"/>
          <w:color w:val="333333"/>
          <w:lang w:eastAsia="en-AU"/>
        </w:rPr>
      </w:pPr>
      <w:r w:rsidRPr="00CC7E76">
        <w:rPr>
          <w:rFonts w:eastAsia="Times New Roman" w:cstheme="minorHAnsi"/>
          <w:color w:val="333333"/>
          <w:lang w:eastAsia="en-AU"/>
        </w:rPr>
        <w:t>Keep your stock in good and orderly condition</w:t>
      </w:r>
    </w:p>
    <w:p w14:paraId="767D2512" w14:textId="77777777" w:rsidR="00CC7E76" w:rsidRPr="00CC7E76" w:rsidRDefault="00CC7E76" w:rsidP="00CC7E76">
      <w:pPr>
        <w:numPr>
          <w:ilvl w:val="0"/>
          <w:numId w:val="16"/>
        </w:numPr>
        <w:rPr>
          <w:rFonts w:eastAsia="Times New Roman" w:cstheme="minorHAnsi"/>
          <w:color w:val="333333"/>
          <w:lang w:eastAsia="en-AU"/>
        </w:rPr>
      </w:pPr>
      <w:r w:rsidRPr="00CC7E76">
        <w:rPr>
          <w:rFonts w:eastAsia="Times New Roman" w:cstheme="minorHAnsi"/>
          <w:color w:val="333333"/>
          <w:lang w:eastAsia="en-AU"/>
        </w:rPr>
        <w:t>Prevent stock from being lost through theft or breakage</w:t>
      </w:r>
    </w:p>
    <w:p w14:paraId="3A04186E" w14:textId="77777777" w:rsidR="00CC7E76" w:rsidRPr="00CC7E76" w:rsidRDefault="00CC7E76" w:rsidP="00CC7E76">
      <w:pPr>
        <w:numPr>
          <w:ilvl w:val="0"/>
          <w:numId w:val="16"/>
        </w:numPr>
        <w:rPr>
          <w:rFonts w:eastAsia="Times New Roman" w:cstheme="minorHAnsi"/>
          <w:color w:val="333333"/>
          <w:lang w:eastAsia="en-AU"/>
        </w:rPr>
      </w:pPr>
      <w:r w:rsidRPr="00CC7E76">
        <w:rPr>
          <w:rFonts w:eastAsia="Times New Roman" w:cstheme="minorHAnsi"/>
          <w:color w:val="333333"/>
          <w:lang w:eastAsia="en-AU"/>
        </w:rPr>
        <w:t>Re-order stock at the right time in the right quantity.</w:t>
      </w:r>
    </w:p>
    <w:p w14:paraId="4A29F539" w14:textId="77777777" w:rsidR="001F3CE5" w:rsidRDefault="001F3CE5" w:rsidP="001F3CE5">
      <w:r>
        <w:t>Therefore, in this scenario, the project will aim for tracking the inventory for bars with so many liquor bottles.</w:t>
      </w:r>
    </w:p>
    <w:p w14:paraId="46B16D90" w14:textId="77777777" w:rsidR="001F3CE5" w:rsidRPr="00F71443" w:rsidRDefault="001F3CE5" w:rsidP="001F3CE5">
      <w:pPr>
        <w:rPr>
          <w:b/>
        </w:rPr>
      </w:pPr>
      <w:r w:rsidRPr="00F71443">
        <w:rPr>
          <w:b/>
        </w:rPr>
        <w:t xml:space="preserve">Business requirement </w:t>
      </w:r>
    </w:p>
    <w:p w14:paraId="1FC50FB2" w14:textId="77777777" w:rsidR="001F3CE5" w:rsidRDefault="001F3CE5" w:rsidP="001F3CE5">
      <w:r>
        <w:t xml:space="preserve">Scopes of the project provide a good interface and easy to use system for managing all the bottle of wine, beer based on every sold item of the day, keep the record on breakage items by manual data entry. At the end of the day, the system can print out the order sheet for the next purchase day. Also the system will show number of items are remaining on hand. The formula of this mathematical case is to deduct the number of items sold plus breakage items. Until the remaining item are equal to the minimum level for next stock ordering, then the order sheet will come out with all the needed items for tomorrow. Moreover, the system needs to provide the alert for lower level stock but not reach the minimum level yet. </w:t>
      </w:r>
    </w:p>
    <w:p w14:paraId="65F7E618" w14:textId="77777777" w:rsidR="001F3CE5" w:rsidRDefault="001F3CE5" w:rsidP="001F3CE5">
      <w:r>
        <w:t xml:space="preserve">After the inventory order sheet has been delivered, the system can update as maximum stock level point. </w:t>
      </w:r>
    </w:p>
    <w:p w14:paraId="72431D07" w14:textId="77777777" w:rsidR="001F3CE5" w:rsidRPr="00F71443" w:rsidRDefault="001F3CE5" w:rsidP="001F3CE5">
      <w:pPr>
        <w:rPr>
          <w:b/>
        </w:rPr>
      </w:pPr>
      <w:r w:rsidRPr="00F71443">
        <w:rPr>
          <w:b/>
        </w:rPr>
        <w:t xml:space="preserve">User requirement </w:t>
      </w:r>
    </w:p>
    <w:p w14:paraId="13BD8E7B" w14:textId="77777777" w:rsidR="001F3CE5" w:rsidRDefault="001F3CE5" w:rsidP="001F3CE5">
      <w:r>
        <w:lastRenderedPageBreak/>
        <w:t xml:space="preserve">Client want the software can be easy to train, if this is a new staff handle new position. The information from the software is needs to have high accuracy data and less deviation. </w:t>
      </w:r>
    </w:p>
    <w:p w14:paraId="6A0FBEC0" w14:textId="77777777" w:rsidR="001F3CE5" w:rsidRDefault="001F3CE5" w:rsidP="001F3CE5">
      <w:r>
        <w:t xml:space="preserve">Separate authority for difference hierarchy. Bartender or casher can only entry the usage data and breakage items.  Manager can edit, remove or add more items easily in setting mode, in addition, also he can set a minimum or maximum order point. </w:t>
      </w:r>
    </w:p>
    <w:p w14:paraId="7915C32F" w14:textId="77777777" w:rsidR="001F3CE5" w:rsidRPr="00F71443" w:rsidRDefault="001F3CE5" w:rsidP="001F3CE5">
      <w:pPr>
        <w:rPr>
          <w:b/>
        </w:rPr>
      </w:pPr>
      <w:r w:rsidRPr="00F71443">
        <w:rPr>
          <w:b/>
        </w:rPr>
        <w:t>Business policy</w:t>
      </w:r>
    </w:p>
    <w:p w14:paraId="52EDD071" w14:textId="77777777" w:rsidR="001F3CE5" w:rsidRDefault="001F3CE5" w:rsidP="001F3CE5">
      <w:pPr>
        <w:pStyle w:val="ListParagraph"/>
        <w:numPr>
          <w:ilvl w:val="0"/>
          <w:numId w:val="11"/>
        </w:numPr>
      </w:pPr>
      <w:r>
        <w:t>Budgeted for investing in IT</w:t>
      </w:r>
    </w:p>
    <w:p w14:paraId="08626E53" w14:textId="77777777" w:rsidR="001F3CE5" w:rsidRDefault="001F3CE5" w:rsidP="001F3CE5">
      <w:pPr>
        <w:pStyle w:val="ListParagraph"/>
        <w:numPr>
          <w:ilvl w:val="0"/>
          <w:numId w:val="11"/>
        </w:numPr>
      </w:pPr>
      <w:r>
        <w:t xml:space="preserve">Non-restricted IT </w:t>
      </w:r>
      <w:commentRangeStart w:id="4"/>
      <w:r>
        <w:t>project</w:t>
      </w:r>
      <w:commentRangeEnd w:id="4"/>
      <w:r w:rsidR="002506B9">
        <w:rPr>
          <w:rStyle w:val="CommentReference"/>
        </w:rPr>
        <w:commentReference w:id="4"/>
      </w:r>
      <w:r>
        <w:t xml:space="preserve"> </w:t>
      </w:r>
    </w:p>
    <w:p w14:paraId="432F0F83" w14:textId="77777777" w:rsidR="001F3CE5" w:rsidRDefault="001F3CE5" w:rsidP="001F3CE5">
      <w:pPr>
        <w:pStyle w:val="ListParagraph"/>
        <w:numPr>
          <w:ilvl w:val="0"/>
          <w:numId w:val="11"/>
        </w:numPr>
      </w:pPr>
      <w:r>
        <w:t>3 years book keeping</w:t>
      </w:r>
    </w:p>
    <w:p w14:paraId="7F72F89E" w14:textId="77777777" w:rsidR="001F3CE5" w:rsidRPr="00F71443" w:rsidRDefault="001F3CE5" w:rsidP="001F3CE5">
      <w:pPr>
        <w:rPr>
          <w:b/>
        </w:rPr>
      </w:pPr>
      <w:r w:rsidRPr="00F71443">
        <w:rPr>
          <w:b/>
        </w:rPr>
        <w:t xml:space="preserve">Product perspective </w:t>
      </w:r>
    </w:p>
    <w:p w14:paraId="78B8B20B" w14:textId="77777777" w:rsidR="001F3CE5" w:rsidRDefault="001F3CE5" w:rsidP="001F3CE5">
      <w:pPr>
        <w:pStyle w:val="ListParagraph"/>
        <w:numPr>
          <w:ilvl w:val="0"/>
          <w:numId w:val="8"/>
        </w:numPr>
        <w:rPr>
          <w:b/>
        </w:rPr>
      </w:pPr>
      <w:r w:rsidRPr="00F71443">
        <w:rPr>
          <w:b/>
        </w:rPr>
        <w:t xml:space="preserve">Functional </w:t>
      </w:r>
    </w:p>
    <w:p w14:paraId="60933885" w14:textId="77777777" w:rsidR="001F3CE5" w:rsidRPr="00F71443" w:rsidRDefault="001F3CE5" w:rsidP="001F3CE5">
      <w:pPr>
        <w:pStyle w:val="ListParagraph"/>
        <w:rPr>
          <w:b/>
        </w:rPr>
      </w:pPr>
    </w:p>
    <w:p w14:paraId="0AEC2F25" w14:textId="77777777" w:rsidR="001F3CE5" w:rsidRDefault="001F3CE5" w:rsidP="001F3CE5">
      <w:pPr>
        <w:pStyle w:val="ListParagraph"/>
        <w:numPr>
          <w:ilvl w:val="0"/>
          <w:numId w:val="10"/>
        </w:numPr>
      </w:pPr>
      <w:r>
        <w:t xml:space="preserve">The system does not need to be high level of satisfaction, product owner needs a system that can only tracking inventory, provide the order list for next purchase. </w:t>
      </w:r>
    </w:p>
    <w:p w14:paraId="21D95657" w14:textId="77777777" w:rsidR="001F3CE5" w:rsidRDefault="001F3CE5" w:rsidP="001F3CE5">
      <w:pPr>
        <w:pStyle w:val="ListParagraph"/>
        <w:numPr>
          <w:ilvl w:val="0"/>
          <w:numId w:val="10"/>
        </w:numPr>
      </w:pPr>
      <w:r>
        <w:t>The data storage needs to have enough for about 3 years.</w:t>
      </w:r>
    </w:p>
    <w:p w14:paraId="29D20E6A" w14:textId="77777777" w:rsidR="001F3CE5" w:rsidRDefault="001F3CE5" w:rsidP="001F3CE5">
      <w:pPr>
        <w:pStyle w:val="ListParagraph"/>
        <w:numPr>
          <w:ilvl w:val="0"/>
          <w:numId w:val="10"/>
        </w:numPr>
      </w:pPr>
      <w:r>
        <w:t xml:space="preserve">Every setting in the set up mode will record and send to business owner. </w:t>
      </w:r>
    </w:p>
    <w:p w14:paraId="7A7FC4EE" w14:textId="77777777" w:rsidR="001F3CE5" w:rsidRDefault="001F3CE5" w:rsidP="001F3CE5">
      <w:pPr>
        <w:pStyle w:val="ListParagraph"/>
        <w:numPr>
          <w:ilvl w:val="0"/>
          <w:numId w:val="10"/>
        </w:numPr>
      </w:pPr>
      <w:r>
        <w:t>Three different log-in function for staff, manager, and owner</w:t>
      </w:r>
    </w:p>
    <w:p w14:paraId="12B2E928" w14:textId="77777777" w:rsidR="001F3CE5" w:rsidRDefault="001F3CE5" w:rsidP="001F3CE5">
      <w:pPr>
        <w:pStyle w:val="ListParagraph"/>
      </w:pPr>
    </w:p>
    <w:p w14:paraId="74A75F65" w14:textId="77777777" w:rsidR="001F3CE5" w:rsidRPr="00F71443" w:rsidRDefault="001F3CE5" w:rsidP="001F3CE5">
      <w:pPr>
        <w:pStyle w:val="ListParagraph"/>
        <w:numPr>
          <w:ilvl w:val="0"/>
          <w:numId w:val="8"/>
        </w:numPr>
        <w:rPr>
          <w:b/>
        </w:rPr>
      </w:pPr>
      <w:r w:rsidRPr="00F71443">
        <w:rPr>
          <w:b/>
        </w:rPr>
        <w:t>Non-Functional</w:t>
      </w:r>
    </w:p>
    <w:p w14:paraId="5403AAEA" w14:textId="77777777" w:rsidR="001F3CE5" w:rsidRPr="00F71443" w:rsidRDefault="001F3CE5" w:rsidP="001F3CE5">
      <w:pPr>
        <w:pStyle w:val="ListParagraph"/>
        <w:numPr>
          <w:ilvl w:val="0"/>
          <w:numId w:val="3"/>
        </w:numPr>
        <w:rPr>
          <w:b/>
          <w:i/>
        </w:rPr>
      </w:pPr>
      <w:r w:rsidRPr="00F71443">
        <w:rPr>
          <w:b/>
          <w:i/>
        </w:rPr>
        <w:t>Usability</w:t>
      </w:r>
    </w:p>
    <w:p w14:paraId="2BC0AB5A" w14:textId="77777777" w:rsidR="001F3CE5" w:rsidRDefault="001F3CE5" w:rsidP="001F3CE5">
      <w:pPr>
        <w:pStyle w:val="ListParagraph"/>
        <w:numPr>
          <w:ilvl w:val="0"/>
          <w:numId w:val="12"/>
        </w:numPr>
        <w:jc w:val="both"/>
      </w:pPr>
      <w:r>
        <w:t>System need to be easy to use by every stakeholder.</w:t>
      </w:r>
    </w:p>
    <w:p w14:paraId="197A5518" w14:textId="77777777" w:rsidR="001F3CE5" w:rsidRDefault="001F3CE5" w:rsidP="001F3CE5">
      <w:pPr>
        <w:pStyle w:val="ListParagraph"/>
        <w:numPr>
          <w:ilvl w:val="0"/>
          <w:numId w:val="12"/>
        </w:numPr>
        <w:jc w:val="both"/>
      </w:pPr>
      <w:r>
        <w:t xml:space="preserve">Clear display and control button with logically set. </w:t>
      </w:r>
    </w:p>
    <w:p w14:paraId="051F3272" w14:textId="77777777" w:rsidR="001F3CE5" w:rsidRPr="00F71443" w:rsidRDefault="001F3CE5" w:rsidP="001F3CE5">
      <w:pPr>
        <w:pStyle w:val="ListParagraph"/>
        <w:numPr>
          <w:ilvl w:val="0"/>
          <w:numId w:val="3"/>
        </w:numPr>
        <w:rPr>
          <w:b/>
        </w:rPr>
      </w:pPr>
      <w:r w:rsidRPr="00F71443">
        <w:rPr>
          <w:b/>
        </w:rPr>
        <w:t xml:space="preserve">Reliability </w:t>
      </w:r>
    </w:p>
    <w:p w14:paraId="18DEDFC9" w14:textId="77777777" w:rsidR="001F3CE5" w:rsidRDefault="001F3CE5" w:rsidP="001F3CE5">
      <w:pPr>
        <w:pStyle w:val="ListParagraph"/>
        <w:numPr>
          <w:ilvl w:val="0"/>
          <w:numId w:val="13"/>
        </w:numPr>
        <w:jc w:val="both"/>
      </w:pPr>
      <w:r>
        <w:t>The system needs to be accuracy and trustful, if there is any threshold can cause a lot of money to fix.</w:t>
      </w:r>
    </w:p>
    <w:p w14:paraId="393BE77B" w14:textId="77777777" w:rsidR="001F3CE5" w:rsidRDefault="001F3CE5" w:rsidP="001F3CE5">
      <w:pPr>
        <w:pStyle w:val="ListParagraph"/>
        <w:numPr>
          <w:ilvl w:val="0"/>
          <w:numId w:val="13"/>
        </w:numPr>
        <w:jc w:val="both"/>
      </w:pPr>
      <w:r>
        <w:t>Different passwords are set for every level of staff, manager, owner.</w:t>
      </w:r>
    </w:p>
    <w:p w14:paraId="4A2C1BC5" w14:textId="77777777" w:rsidR="001F3CE5" w:rsidRPr="00F71443" w:rsidRDefault="001F3CE5" w:rsidP="001F3CE5">
      <w:pPr>
        <w:pStyle w:val="ListParagraph"/>
        <w:numPr>
          <w:ilvl w:val="0"/>
          <w:numId w:val="3"/>
        </w:numPr>
        <w:rPr>
          <w:b/>
        </w:rPr>
      </w:pPr>
      <w:r w:rsidRPr="00F71443">
        <w:rPr>
          <w:b/>
        </w:rPr>
        <w:t>Performance</w:t>
      </w:r>
    </w:p>
    <w:p w14:paraId="1932365A" w14:textId="77777777" w:rsidR="001F3CE5" w:rsidRDefault="001F3CE5" w:rsidP="001F3CE5">
      <w:pPr>
        <w:pStyle w:val="ListParagraph"/>
        <w:numPr>
          <w:ilvl w:val="0"/>
          <w:numId w:val="14"/>
        </w:numPr>
        <w:jc w:val="both"/>
      </w:pPr>
      <w:r>
        <w:t xml:space="preserve">There are not down time expected.  </w:t>
      </w:r>
    </w:p>
    <w:p w14:paraId="365BCFBF" w14:textId="77777777" w:rsidR="001F3CE5" w:rsidRDefault="001F3CE5" w:rsidP="001F3CE5">
      <w:pPr>
        <w:pStyle w:val="ListParagraph"/>
        <w:numPr>
          <w:ilvl w:val="0"/>
          <w:numId w:val="14"/>
        </w:numPr>
        <w:jc w:val="both"/>
      </w:pPr>
      <w:r>
        <w:t xml:space="preserve">Speedy </w:t>
      </w:r>
    </w:p>
    <w:p w14:paraId="7B3D9CF0" w14:textId="77777777" w:rsidR="001F3CE5" w:rsidRDefault="001F3CE5" w:rsidP="001F3CE5">
      <w:pPr>
        <w:pStyle w:val="ListParagraph"/>
        <w:numPr>
          <w:ilvl w:val="0"/>
          <w:numId w:val="14"/>
        </w:numPr>
        <w:jc w:val="both"/>
      </w:pPr>
      <w:r>
        <w:t>System need to be in real time management</w:t>
      </w:r>
    </w:p>
    <w:p w14:paraId="05BA9921" w14:textId="77777777" w:rsidR="001F3CE5" w:rsidRDefault="001F3CE5" w:rsidP="001F3CE5">
      <w:pPr>
        <w:pStyle w:val="ListParagraph"/>
        <w:numPr>
          <w:ilvl w:val="0"/>
          <w:numId w:val="14"/>
        </w:numPr>
        <w:jc w:val="both"/>
      </w:pPr>
      <w:r>
        <w:t>System can inform to user if they doing something wrong when entry the data.</w:t>
      </w:r>
    </w:p>
    <w:p w14:paraId="629136DE" w14:textId="77777777" w:rsidR="001F3CE5" w:rsidRDefault="001F3CE5" w:rsidP="001F3CE5">
      <w:pPr>
        <w:pStyle w:val="ListParagraph"/>
        <w:numPr>
          <w:ilvl w:val="0"/>
          <w:numId w:val="14"/>
        </w:numPr>
        <w:jc w:val="both"/>
      </w:pPr>
      <w:r>
        <w:t>The calculation formula needs to be strong relationship with product items</w:t>
      </w:r>
    </w:p>
    <w:p w14:paraId="77F2BF1B" w14:textId="77777777" w:rsidR="001F3CE5" w:rsidRPr="00F71443" w:rsidRDefault="001F3CE5" w:rsidP="001F3CE5">
      <w:pPr>
        <w:pStyle w:val="ListParagraph"/>
        <w:numPr>
          <w:ilvl w:val="0"/>
          <w:numId w:val="3"/>
        </w:numPr>
        <w:rPr>
          <w:b/>
        </w:rPr>
      </w:pPr>
      <w:r w:rsidRPr="00F71443">
        <w:rPr>
          <w:b/>
        </w:rPr>
        <w:t>Legal</w:t>
      </w:r>
    </w:p>
    <w:p w14:paraId="369A748E" w14:textId="77777777" w:rsidR="001F3CE5" w:rsidRDefault="001F3CE5" w:rsidP="001F3CE5">
      <w:pPr>
        <w:ind w:left="1260"/>
        <w:jc w:val="both"/>
      </w:pPr>
      <w:r>
        <w:t xml:space="preserve">Licensed the software via IT government </w:t>
      </w:r>
    </w:p>
    <w:p w14:paraId="5E764E44" w14:textId="77777777" w:rsidR="00B931D2" w:rsidRDefault="00B931D2" w:rsidP="001F3CE5">
      <w:pPr>
        <w:ind w:left="1260"/>
        <w:jc w:val="both"/>
      </w:pPr>
    </w:p>
    <w:p w14:paraId="7BA56901" w14:textId="77777777" w:rsidR="00B931D2" w:rsidRDefault="00B931D2" w:rsidP="001F3CE5">
      <w:pPr>
        <w:ind w:left="1260"/>
        <w:jc w:val="both"/>
      </w:pPr>
    </w:p>
    <w:p w14:paraId="13BA578F" w14:textId="77777777" w:rsidR="00B931D2" w:rsidRDefault="00B931D2" w:rsidP="001F3CE5">
      <w:pPr>
        <w:ind w:left="1260"/>
        <w:jc w:val="both"/>
      </w:pPr>
    </w:p>
    <w:p w14:paraId="6EBDB6BA" w14:textId="77777777" w:rsidR="00B931D2" w:rsidRDefault="00B931D2" w:rsidP="001F3CE5">
      <w:pPr>
        <w:ind w:left="1260"/>
        <w:jc w:val="both"/>
      </w:pPr>
    </w:p>
    <w:p w14:paraId="7F17FD18" w14:textId="77777777" w:rsidR="001F3CE5" w:rsidRPr="00DF7450" w:rsidRDefault="001F3CE5" w:rsidP="001F3CE5">
      <w:pPr>
        <w:pStyle w:val="ListParagraph"/>
        <w:spacing w:line="360" w:lineRule="auto"/>
        <w:ind w:left="1440"/>
        <w:rPr>
          <w:u w:val="single"/>
        </w:rPr>
      </w:pPr>
    </w:p>
    <w:p w14:paraId="565587EA" w14:textId="77777777" w:rsidR="00843A51" w:rsidRPr="00B931D2" w:rsidRDefault="00843A51" w:rsidP="008062BA">
      <w:pPr>
        <w:pStyle w:val="ListParagraph"/>
        <w:numPr>
          <w:ilvl w:val="0"/>
          <w:numId w:val="3"/>
        </w:numPr>
        <w:spacing w:line="360" w:lineRule="auto"/>
        <w:rPr>
          <w:b/>
          <w:u w:val="single"/>
        </w:rPr>
      </w:pPr>
      <w:r w:rsidRPr="00B931D2">
        <w:rPr>
          <w:b/>
          <w:u w:val="single"/>
        </w:rPr>
        <w:t>Employee roster system</w:t>
      </w:r>
    </w:p>
    <w:p w14:paraId="2A4C0223" w14:textId="77777777" w:rsidR="002B7851" w:rsidRPr="00B931D2" w:rsidRDefault="002B7851" w:rsidP="00F456B1">
      <w:pPr>
        <w:spacing w:line="360" w:lineRule="auto"/>
        <w:rPr>
          <w:b/>
          <w:u w:val="single"/>
        </w:rPr>
      </w:pPr>
      <w:r w:rsidRPr="00B931D2">
        <w:rPr>
          <w:b/>
          <w:u w:val="single"/>
        </w:rPr>
        <w:t>Overview:</w:t>
      </w:r>
    </w:p>
    <w:p w14:paraId="40FAC24B" w14:textId="77777777" w:rsidR="004D2097" w:rsidRDefault="004D2097" w:rsidP="00F456B1">
      <w:pPr>
        <w:spacing w:line="360" w:lineRule="auto"/>
      </w:pPr>
      <w:r>
        <w:t xml:space="preserve">Business companies are facing with the huge problem of scheduling their staff roster on a weekly basis. Employees who work on hourly-basis are difficult to schedule from day to day according to their availability. Managers are having hard time manually adjusting the timesheet daily for all their working staffs. </w:t>
      </w:r>
    </w:p>
    <w:p w14:paraId="6EFC9F52" w14:textId="77777777" w:rsidR="004D2097" w:rsidRDefault="004D2097" w:rsidP="00F456B1">
      <w:pPr>
        <w:spacing w:line="360" w:lineRule="auto"/>
      </w:pPr>
      <w:r>
        <w:t xml:space="preserve">Large corporates are </w:t>
      </w:r>
      <w:r w:rsidR="00584F79">
        <w:t>spending huge amount of budget to hire</w:t>
      </w:r>
      <w:r>
        <w:t xml:space="preserve"> different rostering application system </w:t>
      </w:r>
      <w:r w:rsidR="00584F79">
        <w:t>for managing the timesheet for the employees. However, small-sized business either cannot afford to invest in these new software technologies or find these applications uncongenial. Therefore, our project will aim in providing the employee roster system for a business company with user-friendly interface.</w:t>
      </w:r>
    </w:p>
    <w:p w14:paraId="6C78F217" w14:textId="77777777" w:rsidR="00584F79" w:rsidRDefault="00584F79" w:rsidP="00F456B1">
      <w:pPr>
        <w:spacing w:line="360" w:lineRule="auto"/>
      </w:pPr>
    </w:p>
    <w:p w14:paraId="76EC4C5F" w14:textId="77777777" w:rsidR="00584F79" w:rsidRPr="004D2097" w:rsidRDefault="00584F79" w:rsidP="00F456B1">
      <w:pPr>
        <w:spacing w:line="360" w:lineRule="auto"/>
      </w:pPr>
    </w:p>
    <w:p w14:paraId="623AC7A1" w14:textId="77777777" w:rsidR="00F456B1" w:rsidRPr="00B931D2" w:rsidRDefault="00F456B1" w:rsidP="00F456B1">
      <w:pPr>
        <w:spacing w:line="360" w:lineRule="auto"/>
        <w:rPr>
          <w:b/>
        </w:rPr>
      </w:pPr>
      <w:r w:rsidRPr="00B931D2">
        <w:rPr>
          <w:b/>
          <w:u w:val="single"/>
        </w:rPr>
        <w:t>Business requirement:</w:t>
      </w:r>
    </w:p>
    <w:p w14:paraId="040953B8" w14:textId="77777777" w:rsidR="00F456B1" w:rsidRDefault="00F456B1" w:rsidP="00F456B1">
      <w:pPr>
        <w:spacing w:line="360" w:lineRule="auto"/>
      </w:pPr>
      <w:r>
        <w:t>As requested by our client, the company is in need of the rostering system</w:t>
      </w:r>
      <w:r w:rsidR="00EE1A04">
        <w:t xml:space="preserve"> software</w:t>
      </w:r>
      <w:r>
        <w:t xml:space="preserve"> where they can manage the tim</w:t>
      </w:r>
      <w:r w:rsidR="00EE1A04">
        <w:t xml:space="preserve">esheet of all the working staffs. The system is supposed to display the timetable of all the staffs working in the particular day with specific time. Moreover, the system should be able to forecast the upcoming timetable for a week </w:t>
      </w:r>
      <w:r w:rsidR="0034695C">
        <w:t xml:space="preserve">unless there are any changes in the availability </w:t>
      </w:r>
      <w:r w:rsidR="00EE1A04">
        <w:t xml:space="preserve">and automatically sent the specific roster </w:t>
      </w:r>
      <w:r w:rsidR="002B7851">
        <w:t>of individual staff members</w:t>
      </w:r>
      <w:r w:rsidR="00EE1A04">
        <w:t xml:space="preserve"> to their mailing address as provided to the system.</w:t>
      </w:r>
      <w:r w:rsidR="002B7851">
        <w:t xml:space="preserve"> In addition, the system should save and store the login and logout date, time and hours to help the </w:t>
      </w:r>
      <w:r w:rsidR="004D2097">
        <w:t xml:space="preserve">company during every </w:t>
      </w:r>
      <w:r w:rsidR="002B7851">
        <w:t>pay-</w:t>
      </w:r>
      <w:r w:rsidR="004D2097">
        <w:t>roll.</w:t>
      </w:r>
      <w:r w:rsidR="002B7851">
        <w:t xml:space="preserve">   </w:t>
      </w:r>
    </w:p>
    <w:p w14:paraId="74DD605B" w14:textId="77777777" w:rsidR="0034695C" w:rsidRPr="0034695C" w:rsidRDefault="0034695C" w:rsidP="00F456B1">
      <w:pPr>
        <w:spacing w:line="360" w:lineRule="auto"/>
        <w:rPr>
          <w:u w:val="single"/>
        </w:rPr>
      </w:pPr>
    </w:p>
    <w:p w14:paraId="6BC66AD5" w14:textId="77777777" w:rsidR="0034695C" w:rsidRPr="00B931D2" w:rsidRDefault="0034695C" w:rsidP="00F456B1">
      <w:pPr>
        <w:spacing w:line="360" w:lineRule="auto"/>
        <w:rPr>
          <w:b/>
          <w:u w:val="single"/>
        </w:rPr>
      </w:pPr>
      <w:r w:rsidRPr="00B931D2">
        <w:rPr>
          <w:b/>
          <w:u w:val="single"/>
        </w:rPr>
        <w:t>User requirement:</w:t>
      </w:r>
    </w:p>
    <w:p w14:paraId="35FD5D3F" w14:textId="77777777" w:rsidR="0034695C" w:rsidRPr="0034695C" w:rsidRDefault="0034695C" w:rsidP="00F456B1">
      <w:pPr>
        <w:spacing w:line="360" w:lineRule="auto"/>
      </w:pPr>
      <w:r>
        <w:t xml:space="preserve">Client wants user friendly graphical interface system where every </w:t>
      </w:r>
      <w:proofErr w:type="gramStart"/>
      <w:r>
        <w:t>employees</w:t>
      </w:r>
      <w:proofErr w:type="gramEnd"/>
      <w:r>
        <w:t xml:space="preserve"> can easily login to their profile, input their working hours (  i.e., start time , break and finish) , view their upcoming shifts, timetable and logout . Manager should be able to approve and edit the timesheet ,remove or add the employees</w:t>
      </w:r>
      <w:r w:rsidR="00297855">
        <w:t xml:space="preserve"> easily in the setting mode and calculate the total hours weekly for the payroll.</w:t>
      </w:r>
    </w:p>
    <w:p w14:paraId="53EF1B11" w14:textId="77777777" w:rsidR="00B931D2" w:rsidRDefault="00B931D2" w:rsidP="00E77ABD">
      <w:pPr>
        <w:spacing w:line="360" w:lineRule="auto"/>
        <w:rPr>
          <w:u w:val="single"/>
        </w:rPr>
      </w:pPr>
    </w:p>
    <w:p w14:paraId="16EE4B92" w14:textId="77777777" w:rsidR="00E77ABD" w:rsidRPr="00B931D2" w:rsidRDefault="00E77ABD" w:rsidP="00E77ABD">
      <w:pPr>
        <w:spacing w:line="360" w:lineRule="auto"/>
        <w:rPr>
          <w:b/>
        </w:rPr>
      </w:pPr>
      <w:r w:rsidRPr="00B931D2">
        <w:rPr>
          <w:b/>
          <w:u w:val="single"/>
        </w:rPr>
        <w:lastRenderedPageBreak/>
        <w:t>Functional Requirement:</w:t>
      </w:r>
    </w:p>
    <w:p w14:paraId="4ED5E533" w14:textId="77777777" w:rsidR="00E77ABD" w:rsidRDefault="00E77ABD" w:rsidP="00E77ABD">
      <w:pPr>
        <w:spacing w:line="360" w:lineRule="auto"/>
      </w:pPr>
      <w:r>
        <w:t xml:space="preserve">       Login Screen:</w:t>
      </w:r>
    </w:p>
    <w:p w14:paraId="7EC6A21A" w14:textId="77777777" w:rsidR="00E77ABD" w:rsidRDefault="00E77ABD" w:rsidP="00E77ABD">
      <w:pPr>
        <w:spacing w:line="360" w:lineRule="auto"/>
      </w:pPr>
      <w:r>
        <w:t>Login screen to implement user security roles for all system users</w:t>
      </w:r>
    </w:p>
    <w:p w14:paraId="2545B1B7" w14:textId="77777777" w:rsidR="00E77ABD" w:rsidRDefault="00E77ABD" w:rsidP="00E77ABD">
      <w:pPr>
        <w:pStyle w:val="ListParagraph"/>
        <w:numPr>
          <w:ilvl w:val="0"/>
          <w:numId w:val="17"/>
        </w:numPr>
        <w:spacing w:line="360" w:lineRule="auto"/>
      </w:pPr>
      <w:r>
        <w:t>When the user opens the</w:t>
      </w:r>
      <w:r w:rsidRPr="00E77ABD">
        <w:t xml:space="preserve"> link </w:t>
      </w:r>
      <w:r>
        <w:t xml:space="preserve">, they are shown with the list of </w:t>
      </w:r>
      <w:proofErr w:type="gramStart"/>
      <w:r>
        <w:t>name</w:t>
      </w:r>
      <w:proofErr w:type="gramEnd"/>
      <w:r>
        <w:t xml:space="preserve"> of staffs members. After the selection of their name, ‘password’ prompt is presented to gain access to the system functions.</w:t>
      </w:r>
    </w:p>
    <w:p w14:paraId="7DBF6D1A" w14:textId="77777777" w:rsidR="00E77ABD" w:rsidRDefault="00E77ABD" w:rsidP="00E77ABD">
      <w:pPr>
        <w:pStyle w:val="ListParagraph"/>
        <w:numPr>
          <w:ilvl w:val="0"/>
          <w:numId w:val="17"/>
        </w:numPr>
        <w:spacing w:line="360" w:lineRule="auto"/>
      </w:pPr>
      <w:r>
        <w:t xml:space="preserve">As the company does not want to </w:t>
      </w:r>
      <w:r w:rsidR="002D1FD1">
        <w:t>exaggerate</w:t>
      </w:r>
      <w:r>
        <w:t xml:space="preserve"> the cost for the project, we have excluded the fingerprint system for the login process</w:t>
      </w:r>
      <w:r w:rsidR="002D1FD1">
        <w:t>. Instead, the system generated unique code is given</w:t>
      </w:r>
      <w:r>
        <w:t xml:space="preserve"> </w:t>
      </w:r>
      <w:r w:rsidR="002D1FD1">
        <w:t>to all the individual users as a secret password to get access to this service.</w:t>
      </w:r>
    </w:p>
    <w:p w14:paraId="33C9846B" w14:textId="77777777" w:rsidR="002D1FD1" w:rsidRDefault="002D1FD1" w:rsidP="00E77ABD">
      <w:pPr>
        <w:pStyle w:val="ListParagraph"/>
        <w:numPr>
          <w:ilvl w:val="0"/>
          <w:numId w:val="17"/>
        </w:numPr>
        <w:spacing w:line="360" w:lineRule="auto"/>
      </w:pPr>
      <w:r>
        <w:t>After the successful login, user is forwarded to the page where they can insert their either start , break or finish their shift and as well as view their upcoming shifts and timesheets</w:t>
      </w:r>
    </w:p>
    <w:p w14:paraId="54E9CE04" w14:textId="77777777" w:rsidR="00A938E3" w:rsidRPr="00B931D2" w:rsidRDefault="004C4A45" w:rsidP="00A938E3">
      <w:pPr>
        <w:spacing w:line="360" w:lineRule="auto"/>
        <w:rPr>
          <w:b/>
        </w:rPr>
      </w:pPr>
      <w:r w:rsidRPr="00B931D2">
        <w:rPr>
          <w:b/>
        </w:rPr>
        <w:t>Business Rules</w:t>
      </w:r>
      <w:r w:rsidR="00A938E3" w:rsidRPr="00B931D2">
        <w:rPr>
          <w:b/>
        </w:rPr>
        <w:t xml:space="preserve"> </w:t>
      </w:r>
    </w:p>
    <w:p w14:paraId="289164CB" w14:textId="77777777" w:rsidR="00A938E3" w:rsidRDefault="004C4A45" w:rsidP="00A938E3">
      <w:pPr>
        <w:pStyle w:val="ListParagraph"/>
        <w:numPr>
          <w:ilvl w:val="0"/>
          <w:numId w:val="18"/>
        </w:numPr>
        <w:spacing w:line="360" w:lineRule="auto"/>
      </w:pPr>
      <w:r>
        <w:t>An employee cannot work more than 4 hours without a break</w:t>
      </w:r>
    </w:p>
    <w:p w14:paraId="6CD48474" w14:textId="77777777" w:rsidR="004C4A45" w:rsidRDefault="004C4A45" w:rsidP="00A938E3">
      <w:pPr>
        <w:pStyle w:val="ListParagraph"/>
        <w:numPr>
          <w:ilvl w:val="0"/>
          <w:numId w:val="18"/>
        </w:numPr>
        <w:spacing w:line="360" w:lineRule="auto"/>
      </w:pPr>
      <w:r>
        <w:t>System should alert the manager if any employee is working 8+ hours in a single shift</w:t>
      </w:r>
    </w:p>
    <w:p w14:paraId="2FEA45A3" w14:textId="77777777" w:rsidR="00B931D2" w:rsidRDefault="00B931D2" w:rsidP="00A938E3">
      <w:pPr>
        <w:pStyle w:val="ListParagraph"/>
        <w:numPr>
          <w:ilvl w:val="0"/>
          <w:numId w:val="18"/>
        </w:numPr>
        <w:spacing w:line="360" w:lineRule="auto"/>
      </w:pPr>
      <w:r>
        <w:t>Company has different overtime pay rate of more than 38 hours per week.</w:t>
      </w:r>
    </w:p>
    <w:p w14:paraId="497E3C7B" w14:textId="77777777" w:rsidR="004C4A45" w:rsidRDefault="004C4A45" w:rsidP="004C4A45">
      <w:pPr>
        <w:pStyle w:val="ListParagraph"/>
        <w:numPr>
          <w:ilvl w:val="0"/>
          <w:numId w:val="18"/>
        </w:numPr>
        <w:spacing w:line="360" w:lineRule="auto"/>
      </w:pPr>
      <w:r>
        <w:t>System cannot start-up the shift for a single employee twice in a day</w:t>
      </w:r>
      <w:r w:rsidR="00B931D2">
        <w:t>.</w:t>
      </w:r>
    </w:p>
    <w:p w14:paraId="0AE3125A" w14:textId="77777777" w:rsidR="004C4A45" w:rsidRPr="00E77ABD" w:rsidRDefault="004C4A45" w:rsidP="004C4A45">
      <w:pPr>
        <w:pStyle w:val="ListParagraph"/>
        <w:numPr>
          <w:ilvl w:val="0"/>
          <w:numId w:val="18"/>
        </w:numPr>
        <w:spacing w:line="360" w:lineRule="auto"/>
      </w:pPr>
      <w:r>
        <w:t>Data storage of all the timesheets for at least 3 years</w:t>
      </w:r>
    </w:p>
    <w:p w14:paraId="4443CE1A" w14:textId="48302478" w:rsidR="00B751EC" w:rsidRDefault="00354CC1" w:rsidP="00A95A17">
      <w:pPr>
        <w:spacing w:line="360" w:lineRule="auto"/>
      </w:pPr>
      <w:ins w:id="5" w:author="Christopher D'Souza" w:date="2018-08-07T10:23:00Z">
        <w:r>
          <w:t xml:space="preserve">Tutors Reflections: Well done guys. You have laid out the </w:t>
        </w:r>
        <w:proofErr w:type="spellStart"/>
        <w:r>
          <w:t>reqs</w:t>
        </w:r>
        <w:proofErr w:type="spellEnd"/>
        <w:r>
          <w:t xml:space="preserve"> beautifully from the business perspective, user persp</w:t>
        </w:r>
      </w:ins>
      <w:ins w:id="6" w:author="Christopher D'Souza" w:date="2018-08-07T10:24:00Z">
        <w:r>
          <w:t xml:space="preserve">ective and product perspective. Now you need to create indices to each of the </w:t>
        </w:r>
        <w:proofErr w:type="spellStart"/>
        <w:r>
          <w:t>reqs</w:t>
        </w:r>
        <w:proofErr w:type="spellEnd"/>
        <w:r>
          <w:t xml:space="preserve"> to be  use</w:t>
        </w:r>
      </w:ins>
      <w:ins w:id="7" w:author="Christopher D'Souza" w:date="2018-08-07T10:25:00Z">
        <w:r>
          <w:t>d d</w:t>
        </w:r>
      </w:ins>
      <w:ins w:id="8" w:author="Christopher D'Souza" w:date="2018-08-07T10:24:00Z">
        <w:r>
          <w:t xml:space="preserve">uring the design stage. But </w:t>
        </w:r>
      </w:ins>
      <w:ins w:id="9" w:author="Christopher D'Souza" w:date="2018-08-07T10:25:00Z">
        <w:r>
          <w:t xml:space="preserve">you immediate next task is to </w:t>
        </w:r>
      </w:ins>
      <w:ins w:id="10" w:author="Christopher D'Souza" w:date="2018-08-07T10:26:00Z">
        <w:r>
          <w:t>complete the A2 document by following the template given to you.</w:t>
        </w:r>
      </w:ins>
      <w:bookmarkStart w:id="11" w:name="_GoBack"/>
      <w:bookmarkEnd w:id="11"/>
    </w:p>
    <w:p w14:paraId="78469941" w14:textId="77777777" w:rsidR="00A95A17" w:rsidRDefault="00A95A17" w:rsidP="00A95A17">
      <w:pPr>
        <w:spacing w:line="360" w:lineRule="auto"/>
      </w:pPr>
    </w:p>
    <w:p w14:paraId="47723C56" w14:textId="77777777" w:rsidR="000D6CA2" w:rsidRDefault="000D6CA2" w:rsidP="000D6CA2">
      <w:pPr>
        <w:spacing w:line="360" w:lineRule="auto"/>
        <w:ind w:left="1800"/>
      </w:pPr>
    </w:p>
    <w:p w14:paraId="04819479" w14:textId="77777777" w:rsidR="00962FBB" w:rsidRDefault="00962FBB" w:rsidP="00962FBB">
      <w:pPr>
        <w:spacing w:line="360" w:lineRule="auto"/>
      </w:pPr>
    </w:p>
    <w:sectPr w:rsidR="00962FB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opher D'Souza" w:date="2018-08-07T10:18:00Z" w:initials="CD">
    <w:p w14:paraId="7413AAD6" w14:textId="2BA9C314" w:rsidR="002506B9" w:rsidRDefault="002506B9">
      <w:pPr>
        <w:pStyle w:val="CommentText"/>
      </w:pPr>
      <w:r>
        <w:rPr>
          <w:rStyle w:val="CommentReference"/>
        </w:rPr>
        <w:annotationRef/>
      </w:r>
      <w:r>
        <w:t>Good intro but does not discuss anything about roster system?</w:t>
      </w:r>
    </w:p>
  </w:comment>
  <w:comment w:id="4" w:author="Christopher D'Souza" w:date="2018-08-07T10:19:00Z" w:initials="CD">
    <w:p w14:paraId="2AADA64A" w14:textId="02871B81" w:rsidR="002506B9" w:rsidRDefault="002506B9">
      <w:pPr>
        <w:pStyle w:val="CommentText"/>
      </w:pPr>
      <w:r>
        <w:rPr>
          <w:rStyle w:val="CommentReference"/>
        </w:rPr>
        <w:annotationRef/>
      </w:r>
      <w:r>
        <w:t>Don’t understand what you mean by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3AAD6" w15:done="0"/>
  <w15:commentEx w15:paraId="2AADA6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3AAD6" w16cid:durableId="1F13F05F"/>
  <w16cid:commentId w16cid:paraId="2AADA64A" w16cid:durableId="1F13F0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F0"/>
    <w:multiLevelType w:val="hybridMultilevel"/>
    <w:tmpl w:val="8A2AD4E2"/>
    <w:lvl w:ilvl="0" w:tplc="04090003">
      <w:start w:val="1"/>
      <w:numFmt w:val="bullet"/>
      <w:lvlText w:val="o"/>
      <w:lvlJc w:val="left"/>
      <w:pPr>
        <w:ind w:left="2063" w:hanging="360"/>
      </w:pPr>
      <w:rPr>
        <w:rFonts w:ascii="Courier New" w:hAnsi="Courier New" w:cs="Courier New" w:hint="default"/>
      </w:rPr>
    </w:lvl>
    <w:lvl w:ilvl="1" w:tplc="04090003" w:tentative="1">
      <w:start w:val="1"/>
      <w:numFmt w:val="bullet"/>
      <w:lvlText w:val="o"/>
      <w:lvlJc w:val="left"/>
      <w:pPr>
        <w:ind w:left="2783" w:hanging="360"/>
      </w:pPr>
      <w:rPr>
        <w:rFonts w:ascii="Courier New" w:hAnsi="Courier New" w:cs="Courier New" w:hint="default"/>
      </w:rPr>
    </w:lvl>
    <w:lvl w:ilvl="2" w:tplc="04090005" w:tentative="1">
      <w:start w:val="1"/>
      <w:numFmt w:val="bullet"/>
      <w:lvlText w:val=""/>
      <w:lvlJc w:val="left"/>
      <w:pPr>
        <w:ind w:left="3503" w:hanging="360"/>
      </w:pPr>
      <w:rPr>
        <w:rFonts w:ascii="Wingdings" w:hAnsi="Wingdings" w:hint="default"/>
      </w:rPr>
    </w:lvl>
    <w:lvl w:ilvl="3" w:tplc="04090001" w:tentative="1">
      <w:start w:val="1"/>
      <w:numFmt w:val="bullet"/>
      <w:lvlText w:val=""/>
      <w:lvlJc w:val="left"/>
      <w:pPr>
        <w:ind w:left="4223" w:hanging="360"/>
      </w:pPr>
      <w:rPr>
        <w:rFonts w:ascii="Symbol" w:hAnsi="Symbol" w:hint="default"/>
      </w:rPr>
    </w:lvl>
    <w:lvl w:ilvl="4" w:tplc="04090003" w:tentative="1">
      <w:start w:val="1"/>
      <w:numFmt w:val="bullet"/>
      <w:lvlText w:val="o"/>
      <w:lvlJc w:val="left"/>
      <w:pPr>
        <w:ind w:left="4943" w:hanging="360"/>
      </w:pPr>
      <w:rPr>
        <w:rFonts w:ascii="Courier New" w:hAnsi="Courier New" w:cs="Courier New" w:hint="default"/>
      </w:rPr>
    </w:lvl>
    <w:lvl w:ilvl="5" w:tplc="04090005" w:tentative="1">
      <w:start w:val="1"/>
      <w:numFmt w:val="bullet"/>
      <w:lvlText w:val=""/>
      <w:lvlJc w:val="left"/>
      <w:pPr>
        <w:ind w:left="5663" w:hanging="360"/>
      </w:pPr>
      <w:rPr>
        <w:rFonts w:ascii="Wingdings" w:hAnsi="Wingdings" w:hint="default"/>
      </w:rPr>
    </w:lvl>
    <w:lvl w:ilvl="6" w:tplc="04090001" w:tentative="1">
      <w:start w:val="1"/>
      <w:numFmt w:val="bullet"/>
      <w:lvlText w:val=""/>
      <w:lvlJc w:val="left"/>
      <w:pPr>
        <w:ind w:left="6383" w:hanging="360"/>
      </w:pPr>
      <w:rPr>
        <w:rFonts w:ascii="Symbol" w:hAnsi="Symbol" w:hint="default"/>
      </w:rPr>
    </w:lvl>
    <w:lvl w:ilvl="7" w:tplc="04090003" w:tentative="1">
      <w:start w:val="1"/>
      <w:numFmt w:val="bullet"/>
      <w:lvlText w:val="o"/>
      <w:lvlJc w:val="left"/>
      <w:pPr>
        <w:ind w:left="7103" w:hanging="360"/>
      </w:pPr>
      <w:rPr>
        <w:rFonts w:ascii="Courier New" w:hAnsi="Courier New" w:cs="Courier New" w:hint="default"/>
      </w:rPr>
    </w:lvl>
    <w:lvl w:ilvl="8" w:tplc="04090005" w:tentative="1">
      <w:start w:val="1"/>
      <w:numFmt w:val="bullet"/>
      <w:lvlText w:val=""/>
      <w:lvlJc w:val="left"/>
      <w:pPr>
        <w:ind w:left="7823" w:hanging="360"/>
      </w:pPr>
      <w:rPr>
        <w:rFonts w:ascii="Wingdings" w:hAnsi="Wingdings" w:hint="default"/>
      </w:rPr>
    </w:lvl>
  </w:abstractNum>
  <w:abstractNum w:abstractNumId="1" w15:restartNumberingAfterBreak="0">
    <w:nsid w:val="0C042B9F"/>
    <w:multiLevelType w:val="multilevel"/>
    <w:tmpl w:val="3E7A2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E2418"/>
    <w:multiLevelType w:val="hybridMultilevel"/>
    <w:tmpl w:val="F53A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30AB7"/>
    <w:multiLevelType w:val="hybridMultilevel"/>
    <w:tmpl w:val="897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761D6"/>
    <w:multiLevelType w:val="hybridMultilevel"/>
    <w:tmpl w:val="89C4C256"/>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67B7A3E"/>
    <w:multiLevelType w:val="hybridMultilevel"/>
    <w:tmpl w:val="E15C1A9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300F6989"/>
    <w:multiLevelType w:val="hybridMultilevel"/>
    <w:tmpl w:val="01067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3B5395"/>
    <w:multiLevelType w:val="hybridMultilevel"/>
    <w:tmpl w:val="FE5A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67005"/>
    <w:multiLevelType w:val="hybridMultilevel"/>
    <w:tmpl w:val="79F4F76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3CFD73E4"/>
    <w:multiLevelType w:val="hybridMultilevel"/>
    <w:tmpl w:val="62E0C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404F2"/>
    <w:multiLevelType w:val="hybridMultilevel"/>
    <w:tmpl w:val="D0420AF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424B6CB9"/>
    <w:multiLevelType w:val="hybridMultilevel"/>
    <w:tmpl w:val="D8EA38E2"/>
    <w:lvl w:ilvl="0" w:tplc="A7A4AF54">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293CB8"/>
    <w:multiLevelType w:val="hybridMultilevel"/>
    <w:tmpl w:val="426EC5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E65576"/>
    <w:multiLevelType w:val="hybridMultilevel"/>
    <w:tmpl w:val="7248A6C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6D4C4018"/>
    <w:multiLevelType w:val="hybridMultilevel"/>
    <w:tmpl w:val="47E47BD8"/>
    <w:lvl w:ilvl="0" w:tplc="7314401E">
      <w:start w:val="1"/>
      <w:numFmt w:val="bullet"/>
      <w:lvlText w:val="-"/>
      <w:lvlJc w:val="left"/>
      <w:pPr>
        <w:ind w:left="413" w:hanging="360"/>
      </w:pPr>
      <w:rPr>
        <w:rFonts w:ascii="Calibri" w:eastAsiaTheme="minorHAnsi" w:hAnsi="Calibri" w:cs="Calibri"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15" w15:restartNumberingAfterBreak="0">
    <w:nsid w:val="712E403C"/>
    <w:multiLevelType w:val="hybridMultilevel"/>
    <w:tmpl w:val="1080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146C5"/>
    <w:multiLevelType w:val="hybridMultilevel"/>
    <w:tmpl w:val="58B6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504F3"/>
    <w:multiLevelType w:val="hybridMultilevel"/>
    <w:tmpl w:val="243E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0"/>
  </w:num>
  <w:num w:numId="5">
    <w:abstractNumId w:val="8"/>
  </w:num>
  <w:num w:numId="6">
    <w:abstractNumId w:val="5"/>
  </w:num>
  <w:num w:numId="7">
    <w:abstractNumId w:val="11"/>
  </w:num>
  <w:num w:numId="8">
    <w:abstractNumId w:val="7"/>
  </w:num>
  <w:num w:numId="9">
    <w:abstractNumId w:val="16"/>
  </w:num>
  <w:num w:numId="10">
    <w:abstractNumId w:val="3"/>
  </w:num>
  <w:num w:numId="11">
    <w:abstractNumId w:val="17"/>
  </w:num>
  <w:num w:numId="12">
    <w:abstractNumId w:val="15"/>
  </w:num>
  <w:num w:numId="13">
    <w:abstractNumId w:val="2"/>
  </w:num>
  <w:num w:numId="14">
    <w:abstractNumId w:val="13"/>
  </w:num>
  <w:num w:numId="15">
    <w:abstractNumId w:val="14"/>
  </w:num>
  <w:num w:numId="16">
    <w:abstractNumId w:val="1"/>
  </w:num>
  <w:num w:numId="17">
    <w:abstractNumId w:val="0"/>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D'Souza">
    <w15:presenceInfo w15:providerId="Windows Live" w15:userId="e94a43a7291266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51"/>
    <w:rsid w:val="000D6CA2"/>
    <w:rsid w:val="001F3CE5"/>
    <w:rsid w:val="002506B9"/>
    <w:rsid w:val="00297855"/>
    <w:rsid w:val="002B7851"/>
    <w:rsid w:val="002D1FD1"/>
    <w:rsid w:val="0034695C"/>
    <w:rsid w:val="00354CC1"/>
    <w:rsid w:val="00484356"/>
    <w:rsid w:val="004C4A45"/>
    <w:rsid w:val="004D2097"/>
    <w:rsid w:val="00530F20"/>
    <w:rsid w:val="005714DE"/>
    <w:rsid w:val="00584F79"/>
    <w:rsid w:val="005E2520"/>
    <w:rsid w:val="00671A7D"/>
    <w:rsid w:val="008062BA"/>
    <w:rsid w:val="00811C7D"/>
    <w:rsid w:val="00841E30"/>
    <w:rsid w:val="00843A51"/>
    <w:rsid w:val="00962FBB"/>
    <w:rsid w:val="00A938E3"/>
    <w:rsid w:val="00A95A17"/>
    <w:rsid w:val="00B42244"/>
    <w:rsid w:val="00B751EC"/>
    <w:rsid w:val="00B931D2"/>
    <w:rsid w:val="00BC59C5"/>
    <w:rsid w:val="00CC7E76"/>
    <w:rsid w:val="00DF7450"/>
    <w:rsid w:val="00E77ABD"/>
    <w:rsid w:val="00E84450"/>
    <w:rsid w:val="00ED023F"/>
    <w:rsid w:val="00EE1A04"/>
    <w:rsid w:val="00F456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8EBF"/>
  <w15:docId w15:val="{27188A9E-BA1D-46D5-9F64-11E04963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2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A51"/>
    <w:pPr>
      <w:ind w:left="720"/>
      <w:contextualSpacing/>
    </w:pPr>
  </w:style>
  <w:style w:type="character" w:styleId="Hyperlink">
    <w:name w:val="Hyperlink"/>
    <w:basedOn w:val="DefaultParagraphFont"/>
    <w:uiPriority w:val="99"/>
    <w:unhideWhenUsed/>
    <w:rsid w:val="00843A51"/>
    <w:rPr>
      <w:color w:val="0000FF" w:themeColor="hyperlink"/>
      <w:u w:val="single"/>
    </w:rPr>
  </w:style>
  <w:style w:type="character" w:customStyle="1" w:styleId="Heading1Char">
    <w:name w:val="Heading 1 Char"/>
    <w:basedOn w:val="DefaultParagraphFont"/>
    <w:link w:val="Heading1"/>
    <w:uiPriority w:val="9"/>
    <w:rsid w:val="008062B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5E252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2506B9"/>
    <w:rPr>
      <w:sz w:val="16"/>
      <w:szCs w:val="16"/>
    </w:rPr>
  </w:style>
  <w:style w:type="paragraph" w:styleId="CommentText">
    <w:name w:val="annotation text"/>
    <w:basedOn w:val="Normal"/>
    <w:link w:val="CommentTextChar"/>
    <w:uiPriority w:val="99"/>
    <w:semiHidden/>
    <w:unhideWhenUsed/>
    <w:rsid w:val="002506B9"/>
    <w:pPr>
      <w:spacing w:line="240" w:lineRule="auto"/>
    </w:pPr>
    <w:rPr>
      <w:sz w:val="20"/>
      <w:szCs w:val="20"/>
    </w:rPr>
  </w:style>
  <w:style w:type="character" w:customStyle="1" w:styleId="CommentTextChar">
    <w:name w:val="Comment Text Char"/>
    <w:basedOn w:val="DefaultParagraphFont"/>
    <w:link w:val="CommentText"/>
    <w:uiPriority w:val="99"/>
    <w:semiHidden/>
    <w:rsid w:val="002506B9"/>
    <w:rPr>
      <w:sz w:val="20"/>
      <w:szCs w:val="20"/>
    </w:rPr>
  </w:style>
  <w:style w:type="paragraph" w:styleId="CommentSubject">
    <w:name w:val="annotation subject"/>
    <w:basedOn w:val="CommentText"/>
    <w:next w:val="CommentText"/>
    <w:link w:val="CommentSubjectChar"/>
    <w:uiPriority w:val="99"/>
    <w:semiHidden/>
    <w:unhideWhenUsed/>
    <w:rsid w:val="002506B9"/>
    <w:rPr>
      <w:b/>
      <w:bCs/>
    </w:rPr>
  </w:style>
  <w:style w:type="character" w:customStyle="1" w:styleId="CommentSubjectChar">
    <w:name w:val="Comment Subject Char"/>
    <w:basedOn w:val="CommentTextChar"/>
    <w:link w:val="CommentSubject"/>
    <w:uiPriority w:val="99"/>
    <w:semiHidden/>
    <w:rsid w:val="002506B9"/>
    <w:rPr>
      <w:b/>
      <w:bCs/>
      <w:sz w:val="20"/>
      <w:szCs w:val="20"/>
    </w:rPr>
  </w:style>
  <w:style w:type="paragraph" w:styleId="BalloonText">
    <w:name w:val="Balloon Text"/>
    <w:basedOn w:val="Normal"/>
    <w:link w:val="BalloonTextChar"/>
    <w:uiPriority w:val="99"/>
    <w:semiHidden/>
    <w:unhideWhenUsed/>
    <w:rsid w:val="002506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22208">
      <w:bodyDiv w:val="1"/>
      <w:marLeft w:val="0"/>
      <w:marRight w:val="0"/>
      <w:marTop w:val="0"/>
      <w:marBottom w:val="0"/>
      <w:divBdr>
        <w:top w:val="none" w:sz="0" w:space="0" w:color="auto"/>
        <w:left w:val="none" w:sz="0" w:space="0" w:color="auto"/>
        <w:bottom w:val="none" w:sz="0" w:space="0" w:color="auto"/>
        <w:right w:val="none" w:sz="0" w:space="0" w:color="auto"/>
      </w:divBdr>
    </w:div>
    <w:div w:id="20802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urka.com.au"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ex@turka.com.a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11546-3911-49B3-82B4-5A83C50D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aihstudent</dc:creator>
  <cp:lastModifiedBy>Christopher D'Souza</cp:lastModifiedBy>
  <cp:revision>3</cp:revision>
  <dcterms:created xsi:type="dcterms:W3CDTF">2018-08-07T00:23:00Z</dcterms:created>
  <dcterms:modified xsi:type="dcterms:W3CDTF">2018-08-07T00:26:00Z</dcterms:modified>
</cp:coreProperties>
</file>